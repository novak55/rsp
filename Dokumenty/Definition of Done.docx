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8EF5A" w14:textId="2DD4F7A2" w:rsidR="00C25EC8" w:rsidRDefault="00E5441D" w:rsidP="00E5441D">
      <w:pPr>
        <w:pStyle w:val="Nzev"/>
      </w:pPr>
      <w:r>
        <w:t>Definition of Done</w:t>
      </w:r>
    </w:p>
    <w:p w14:paraId="5E2CC5E3" w14:textId="619EED78" w:rsidR="00E5441D" w:rsidRDefault="00E5441D" w:rsidP="00E5441D">
      <w:pPr>
        <w:pStyle w:val="Nadpis1"/>
      </w:pPr>
      <w:r>
        <w:t>Team Deadline</w:t>
      </w:r>
    </w:p>
    <w:p w14:paraId="29090D9B" w14:textId="5B5BB432" w:rsidR="00E5441D" w:rsidRDefault="00E5441D" w:rsidP="00E5441D"/>
    <w:p w14:paraId="681CC78A" w14:textId="2C81CC28" w:rsidR="00E5441D" w:rsidRDefault="00E5441D" w:rsidP="00E5441D">
      <w:pPr>
        <w:pStyle w:val="Nadpis2"/>
      </w:pPr>
      <w:r>
        <w:t>Definition of Done pro story</w:t>
      </w:r>
    </w:p>
    <w:p w14:paraId="0A81DBB9" w14:textId="164E570B" w:rsidR="00E5441D" w:rsidRDefault="00E5441D" w:rsidP="00E5441D">
      <w:pPr>
        <w:pStyle w:val="Odstavecseseznamem"/>
        <w:numPr>
          <w:ilvl w:val="0"/>
          <w:numId w:val="1"/>
        </w:numPr>
      </w:pPr>
      <w:r>
        <w:t>Vyvinuta požadovaná funkcionalita</w:t>
      </w:r>
    </w:p>
    <w:p w14:paraId="566DF54C" w14:textId="3CCA19E2" w:rsidR="00E5441D" w:rsidRDefault="00E5441D" w:rsidP="00E5441D">
      <w:pPr>
        <w:pStyle w:val="Odstavecseseznamem"/>
        <w:numPr>
          <w:ilvl w:val="0"/>
          <w:numId w:val="1"/>
        </w:numPr>
      </w:pPr>
      <w:r>
        <w:t>Provedeny testy na lokálním prostředí vývojáře</w:t>
      </w:r>
    </w:p>
    <w:p w14:paraId="304FD08A" w14:textId="092E05E5" w:rsidR="00E5441D" w:rsidRDefault="00E5441D" w:rsidP="00E5441D">
      <w:pPr>
        <w:pStyle w:val="Odstavecseseznamem"/>
        <w:numPr>
          <w:ilvl w:val="0"/>
          <w:numId w:val="1"/>
        </w:numPr>
      </w:pPr>
      <w:r>
        <w:t>Všechny změny promítnuty v Git</w:t>
      </w:r>
    </w:p>
    <w:p w14:paraId="2EA4F52D" w14:textId="4A2FBC94" w:rsidR="00E5441D" w:rsidRDefault="00E5441D" w:rsidP="00E5441D">
      <w:pPr>
        <w:pStyle w:val="Odstavecseseznamem"/>
        <w:numPr>
          <w:ilvl w:val="0"/>
          <w:numId w:val="1"/>
        </w:numPr>
      </w:pPr>
      <w:r>
        <w:t>Nasazeno v testovacím prostředí</w:t>
      </w:r>
    </w:p>
    <w:p w14:paraId="24624CB7" w14:textId="4241220E" w:rsidR="00E5441D" w:rsidRDefault="00E5441D" w:rsidP="00E5441D">
      <w:pPr>
        <w:pStyle w:val="Odstavecseseznamem"/>
        <w:numPr>
          <w:ilvl w:val="0"/>
          <w:numId w:val="1"/>
        </w:numPr>
      </w:pPr>
      <w:r>
        <w:t>Připravena testovací data</w:t>
      </w:r>
    </w:p>
    <w:p w14:paraId="57C44D13" w14:textId="4B8C37E7" w:rsidR="00E5441D" w:rsidRDefault="00E5441D" w:rsidP="00E5441D">
      <w:pPr>
        <w:pStyle w:val="Odstavecseseznamem"/>
        <w:numPr>
          <w:ilvl w:val="0"/>
          <w:numId w:val="1"/>
        </w:numPr>
      </w:pPr>
      <w:r>
        <w:t>Otestováno v testovacím prostředí</w:t>
      </w:r>
      <w:ins w:id="0" w:author="Milan Novák" w:date="2020-11-02T13:32:00Z">
        <w:r w:rsidR="00663C95">
          <w:t xml:space="preserve"> bez chyb</w:t>
        </w:r>
      </w:ins>
    </w:p>
    <w:p w14:paraId="1867B93B" w14:textId="5727A090" w:rsidR="00E5441D" w:rsidRDefault="00E5441D" w:rsidP="00E5441D">
      <w:pPr>
        <w:pStyle w:val="Odstavecseseznamem"/>
        <w:numPr>
          <w:ilvl w:val="0"/>
          <w:numId w:val="1"/>
        </w:numPr>
      </w:pPr>
      <w:r>
        <w:t xml:space="preserve">Dokumentace je </w:t>
      </w:r>
      <w:ins w:id="1" w:author="Milan Novák" w:date="2020-11-02T13:32:00Z">
        <w:r w:rsidR="00663C95">
          <w:t xml:space="preserve">vytvořená a </w:t>
        </w:r>
      </w:ins>
      <w:r>
        <w:t>aktualizov</w:t>
      </w:r>
      <w:del w:id="2" w:author="Milan Novák" w:date="2020-11-02T13:33:00Z">
        <w:r w:rsidDel="00663C95">
          <w:delText>á</w:delText>
        </w:r>
      </w:del>
      <w:ins w:id="3" w:author="Milan Novák" w:date="2020-11-02T13:33:00Z">
        <w:r w:rsidR="00663C95">
          <w:t>a</w:t>
        </w:r>
      </w:ins>
      <w:r>
        <w:t>n</w:t>
      </w:r>
      <w:del w:id="4" w:author="Milan Novák" w:date="2020-11-02T13:33:00Z">
        <w:r w:rsidDel="00663C95">
          <w:delText>a</w:delText>
        </w:r>
      </w:del>
      <w:ins w:id="5" w:author="Milan Novák" w:date="2020-11-02T13:33:00Z">
        <w:r w:rsidR="00663C95">
          <w:t>á</w:t>
        </w:r>
      </w:ins>
    </w:p>
    <w:p w14:paraId="3DA4CDF3" w14:textId="7FDDEB12" w:rsidR="00E5441D" w:rsidRDefault="00E5441D" w:rsidP="00E5441D">
      <w:pPr>
        <w:pStyle w:val="Odstavecseseznamem"/>
        <w:numPr>
          <w:ilvl w:val="0"/>
          <w:numId w:val="1"/>
        </w:numPr>
      </w:pPr>
      <w:r>
        <w:t>Akceptováno product ownerem</w:t>
      </w:r>
    </w:p>
    <w:p w14:paraId="7F9006A6" w14:textId="76100715" w:rsidR="00E5441D" w:rsidRDefault="00E5441D" w:rsidP="00E5441D">
      <w:bookmarkStart w:id="6" w:name="_GoBack"/>
      <w:bookmarkEnd w:id="6"/>
    </w:p>
    <w:p w14:paraId="5FECB853" w14:textId="18F2AF1E" w:rsidR="00E5441D" w:rsidRDefault="00E5441D" w:rsidP="00E5441D">
      <w:pPr>
        <w:pStyle w:val="Nadpis2"/>
      </w:pPr>
      <w:r>
        <w:t>Definition of Done pro sprint</w:t>
      </w:r>
    </w:p>
    <w:p w14:paraId="3134DF27" w14:textId="37ED48AA" w:rsidR="00E5441D" w:rsidRDefault="00E5441D" w:rsidP="00E5441D">
      <w:pPr>
        <w:pStyle w:val="Odstavecseseznamem"/>
        <w:numPr>
          <w:ilvl w:val="0"/>
          <w:numId w:val="1"/>
        </w:numPr>
      </w:pPr>
      <w:r>
        <w:t>Všechny story dokončeny nebo přesunuty do dalšího sprintu</w:t>
      </w:r>
    </w:p>
    <w:p w14:paraId="250985F0" w14:textId="2DCFA3DD" w:rsidR="00E5441D" w:rsidRDefault="00E5441D" w:rsidP="00E5441D">
      <w:pPr>
        <w:pStyle w:val="Odstavecseseznamem"/>
        <w:numPr>
          <w:ilvl w:val="0"/>
          <w:numId w:val="1"/>
        </w:numPr>
      </w:pPr>
      <w:r>
        <w:t>Vytvořen release</w:t>
      </w:r>
    </w:p>
    <w:p w14:paraId="11CE25B0" w14:textId="3A706DC7" w:rsidR="00E5441D" w:rsidRDefault="00E5441D" w:rsidP="00E5441D">
      <w:pPr>
        <w:pStyle w:val="Odstavecseseznamem"/>
        <w:numPr>
          <w:ilvl w:val="0"/>
          <w:numId w:val="1"/>
        </w:numPr>
      </w:pPr>
      <w:r>
        <w:t>Release nasazen v ostrém prostřeí</w:t>
      </w:r>
    </w:p>
    <w:p w14:paraId="57FECE37" w14:textId="56BFFC54" w:rsidR="00E5441D" w:rsidRPr="00E5441D" w:rsidRDefault="00E5441D" w:rsidP="00E5441D">
      <w:pPr>
        <w:pStyle w:val="Odstavecseseznamem"/>
        <w:numPr>
          <w:ilvl w:val="0"/>
          <w:numId w:val="1"/>
        </w:numPr>
      </w:pPr>
      <w:r>
        <w:t>Provedena retrospektiva</w:t>
      </w:r>
    </w:p>
    <w:sectPr w:rsidR="00E5441D" w:rsidRPr="00E5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A1C6A"/>
    <w:multiLevelType w:val="hybridMultilevel"/>
    <w:tmpl w:val="669266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lan Novák">
    <w15:presenceInfo w15:providerId="AD" w15:userId="S-1-5-21-1484560130-224332688-2793189623-238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1D"/>
    <w:rsid w:val="00663C95"/>
    <w:rsid w:val="00C25EC8"/>
    <w:rsid w:val="00E5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D9CD"/>
  <w15:chartTrackingRefBased/>
  <w15:docId w15:val="{A7690C05-C37E-4254-BCF0-90258EC3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54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5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5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437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ŠTEIDL Jan</dc:creator>
  <cp:keywords/>
  <dc:description/>
  <cp:lastModifiedBy>Milan Novák</cp:lastModifiedBy>
  <cp:revision>2</cp:revision>
  <dcterms:created xsi:type="dcterms:W3CDTF">2020-11-02T05:43:00Z</dcterms:created>
  <dcterms:modified xsi:type="dcterms:W3CDTF">2020-11-02T12:34:00Z</dcterms:modified>
</cp:coreProperties>
</file>